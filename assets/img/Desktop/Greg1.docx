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5267C" w14:textId="60BE171B" w:rsidR="00A83806" w:rsidRDefault="00A83806" w:rsidP="00A83806">
      <w:pPr>
        <w:pStyle w:val="NormalWeb"/>
      </w:pPr>
      <w:r>
        <w:t xml:space="preserve">In the context of the new </w:t>
      </w:r>
      <w:proofErr w:type="spellStart"/>
      <w:r>
        <w:t>Classlab</w:t>
      </w:r>
      <w:proofErr w:type="spellEnd"/>
      <w:r>
        <w:t xml:space="preserve"> implementation we had to create a new Sigma context “</w:t>
      </w:r>
      <w:proofErr w:type="spellStart"/>
      <w:r>
        <w:t>CnL_harmonized</w:t>
      </w:r>
      <w:proofErr w:type="spellEnd"/>
      <w:r>
        <w:t xml:space="preserve">”. </w:t>
      </w:r>
      <w:proofErr w:type="gramStart"/>
      <w:ins w:id="0" w:author="KAVVADIAS Grigorios" w:date="2023-06-28T16:35:00Z">
        <w:r w:rsidR="0065760E">
          <w:t>In order to</w:t>
        </w:r>
        <w:proofErr w:type="gramEnd"/>
        <w:r w:rsidR="0065760E">
          <w:t xml:space="preserve"> secure the transition of the </w:t>
        </w:r>
      </w:ins>
      <w:ins w:id="1" w:author="KAVVADIAS Grigorios" w:date="2023-06-28T16:36:00Z">
        <w:r w:rsidR="0065760E">
          <w:t xml:space="preserve">old </w:t>
        </w:r>
        <w:proofErr w:type="spellStart"/>
        <w:r w:rsidR="0065760E">
          <w:t>classlab</w:t>
        </w:r>
        <w:proofErr w:type="spellEnd"/>
        <w:r w:rsidR="0065760E">
          <w:t xml:space="preserve"> to the new </w:t>
        </w:r>
        <w:proofErr w:type="spellStart"/>
        <w:r w:rsidR="0065760E">
          <w:t>Harmonised</w:t>
        </w:r>
        <w:proofErr w:type="spellEnd"/>
        <w:r w:rsidR="0065760E">
          <w:t xml:space="preserve"> data </w:t>
        </w:r>
      </w:ins>
      <w:ins w:id="2" w:author="KAVVADIAS Grigorios" w:date="2023-06-28T16:37:00Z">
        <w:r w:rsidR="0065760E">
          <w:t>published</w:t>
        </w:r>
      </w:ins>
      <w:ins w:id="3" w:author="KAVVADIAS Grigorios" w:date="2023-06-28T16:36:00Z">
        <w:r w:rsidR="0065760E">
          <w:t xml:space="preserve"> </w:t>
        </w:r>
      </w:ins>
      <w:ins w:id="4" w:author="KAVVADIAS Grigorios" w:date="2023-06-28T16:37:00Z">
        <w:r w:rsidR="0065760E">
          <w:t>on</w:t>
        </w:r>
      </w:ins>
      <w:ins w:id="5" w:author="KAVVADIAS Grigorios" w:date="2023-06-28T16:36:00Z">
        <w:r w:rsidR="0065760E">
          <w:t xml:space="preserve"> EUR-L</w:t>
        </w:r>
      </w:ins>
      <w:ins w:id="6" w:author="KAVVADIAS Grigorios" w:date="2023-06-28T16:37:00Z">
        <w:r w:rsidR="0065760E">
          <w:t>ex</w:t>
        </w:r>
      </w:ins>
      <w:ins w:id="7" w:author="KAVVADIAS Grigorios" w:date="2023-06-28T16:36:00Z">
        <w:r w:rsidR="0065760E">
          <w:t xml:space="preserve"> </w:t>
        </w:r>
      </w:ins>
      <w:ins w:id="8" w:author="KAVVADIAS Grigorios" w:date="2023-06-28T16:37:00Z">
        <w:r w:rsidR="0065760E">
          <w:t>w</w:t>
        </w:r>
      </w:ins>
      <w:del w:id="9" w:author="KAVVADIAS Grigorios" w:date="2023-06-28T16:37:00Z">
        <w:r w:rsidDel="0065760E">
          <w:delText>W</w:delText>
        </w:r>
      </w:del>
      <w:r>
        <w:t xml:space="preserve">e renamed the old </w:t>
      </w:r>
      <w:del w:id="10" w:author="KAVVADIAS Grigorios" w:date="2023-06-28T16:37:00Z">
        <w:r w:rsidDel="0065760E">
          <w:delText xml:space="preserve">one </w:delText>
        </w:r>
      </w:del>
      <w:proofErr w:type="spellStart"/>
      <w:ins w:id="11" w:author="KAVVADIAS Grigorios" w:date="2023-06-28T16:37:00Z">
        <w:r w:rsidR="0065760E">
          <w:t>Classlab</w:t>
        </w:r>
        <w:proofErr w:type="spellEnd"/>
        <w:r w:rsidR="0065760E">
          <w:t xml:space="preserve"> related data conte</w:t>
        </w:r>
      </w:ins>
      <w:ins w:id="12" w:author="KAVVADIAS Grigorios" w:date="2023-06-28T16:38:00Z">
        <w:r w:rsidR="0065760E">
          <w:t>xt</w:t>
        </w:r>
      </w:ins>
      <w:ins w:id="13" w:author="KAVVADIAS Grigorios" w:date="2023-06-28T16:37:00Z">
        <w:r w:rsidR="0065760E">
          <w:t xml:space="preserve"> </w:t>
        </w:r>
      </w:ins>
      <w:r>
        <w:t xml:space="preserve">to </w:t>
      </w:r>
      <w:ins w:id="14" w:author="KAVVADIAS Grigorios" w:date="2023-06-28T16:38:00Z">
        <w:r w:rsidR="0065760E">
          <w:t>“</w:t>
        </w:r>
      </w:ins>
      <w:proofErr w:type="spellStart"/>
      <w:r>
        <w:t>CnL_harmonized_OLD</w:t>
      </w:r>
      <w:proofErr w:type="spellEnd"/>
      <w:ins w:id="15" w:author="KAVVADIAS Grigorios" w:date="2023-06-28T16:38:00Z">
        <w:r w:rsidR="0065760E">
          <w:t>” so</w:t>
        </w:r>
      </w:ins>
      <w:r>
        <w:t xml:space="preserve"> </w:t>
      </w:r>
      <w:del w:id="16" w:author="KAVVADIAS Grigorios" w:date="2023-06-28T16:38:00Z">
        <w:r w:rsidDel="0065760E">
          <w:delText xml:space="preserve">and </w:delText>
        </w:r>
      </w:del>
      <w:r>
        <w:t>the harmonized substances were linked to the new</w:t>
      </w:r>
      <w:ins w:id="17" w:author="KAVVADIAS Grigorios" w:date="2023-06-28T16:38:00Z">
        <w:r w:rsidR="0065760E">
          <w:t xml:space="preserve"> </w:t>
        </w:r>
        <w:proofErr w:type="spellStart"/>
        <w:r w:rsidR="0065760E">
          <w:t>Harmonised</w:t>
        </w:r>
        <w:proofErr w:type="spellEnd"/>
        <w:r w:rsidR="0065760E">
          <w:t xml:space="preserve"> related data context, pertaining to </w:t>
        </w:r>
        <w:r w:rsidR="0065760E">
          <w:t>EUR-Lex</w:t>
        </w:r>
      </w:ins>
      <w:r>
        <w:t>.</w:t>
      </w:r>
    </w:p>
    <w:p w14:paraId="42020EBB" w14:textId="77777777" w:rsidR="00A83806" w:rsidRDefault="00A83806" w:rsidP="00A83806">
      <w:pPr>
        <w:pStyle w:val="NormalWeb"/>
      </w:pPr>
      <w:r>
        <w:t> </w:t>
      </w:r>
    </w:p>
    <w:p w14:paraId="6DE62E70" w14:textId="77777777" w:rsidR="0065760E" w:rsidRDefault="0065760E" w:rsidP="00A83806">
      <w:pPr>
        <w:pStyle w:val="NormalWeb"/>
        <w:rPr>
          <w:ins w:id="18" w:author="KAVVADIAS Grigorios" w:date="2023-06-28T16:41:00Z"/>
        </w:rPr>
      </w:pPr>
      <w:ins w:id="19" w:author="KAVVADIAS Grigorios" w:date="2023-06-28T16:38:00Z">
        <w:r>
          <w:t>As D</w:t>
        </w:r>
      </w:ins>
      <w:ins w:id="20" w:author="KAVVADIAS Grigorios" w:date="2023-06-28T16:39:00Z">
        <w:r>
          <w:t xml:space="preserve">issemination was not prepared to exclude the </w:t>
        </w:r>
        <w:r>
          <w:t>“</w:t>
        </w:r>
        <w:proofErr w:type="spellStart"/>
        <w:r>
          <w:t>CnL_harmonized_OLD</w:t>
        </w:r>
        <w:proofErr w:type="spellEnd"/>
        <w:r>
          <w:t xml:space="preserve">” </w:t>
        </w:r>
        <w:r>
          <w:t xml:space="preserve">from </w:t>
        </w:r>
        <w:proofErr w:type="spellStart"/>
        <w:r>
          <w:t>its</w:t>
        </w:r>
        <w:proofErr w:type="spellEnd"/>
        <w:r>
          <w:t xml:space="preserve"> DISCLI data,  </w:t>
        </w:r>
      </w:ins>
      <w:del w:id="21" w:author="KAVVADIAS Grigorios" w:date="2023-06-28T16:39:00Z">
        <w:r w:rsidR="00A83806" w:rsidDel="0065760E">
          <w:delText xml:space="preserve">For some reason </w:delText>
        </w:r>
      </w:del>
      <w:r w:rsidR="00A83806">
        <w:t xml:space="preserve">some RML ids in the candidate list were </w:t>
      </w:r>
      <w:del w:id="22" w:author="KAVVADIAS Grigorios" w:date="2023-06-28T16:40:00Z">
        <w:r w:rsidR="00A83806" w:rsidDel="0065760E">
          <w:delText xml:space="preserve">broken </w:delText>
        </w:r>
      </w:del>
      <w:ins w:id="23" w:author="KAVVADIAS Grigorios" w:date="2023-06-28T16:40:00Z">
        <w:r>
          <w:t>harmed</w:t>
        </w:r>
        <w:r>
          <w:t xml:space="preserve"> </w:t>
        </w:r>
      </w:ins>
      <w:del w:id="24" w:author="KAVVADIAS Grigorios" w:date="2023-06-28T16:40:00Z">
        <w:r w:rsidR="00A83806" w:rsidDel="0065760E">
          <w:delText>because of having</w:delText>
        </w:r>
      </w:del>
      <w:ins w:id="25" w:author="KAVVADIAS Grigorios" w:date="2023-06-28T16:40:00Z">
        <w:r>
          <w:t>after receiving</w:t>
        </w:r>
      </w:ins>
      <w:ins w:id="26" w:author="KAVVADIAS Grigorios" w:date="2023-06-28T16:41:00Z">
        <w:r>
          <w:t xml:space="preserve"> DISCLI data from both:</w:t>
        </w:r>
      </w:ins>
    </w:p>
    <w:p w14:paraId="2F56A0D4" w14:textId="6EC9DB21" w:rsidR="0065760E" w:rsidRDefault="00A83806" w:rsidP="0065760E">
      <w:pPr>
        <w:pStyle w:val="NormalWeb"/>
        <w:numPr>
          <w:ilvl w:val="0"/>
          <w:numId w:val="1"/>
        </w:numPr>
        <w:rPr>
          <w:ins w:id="27" w:author="KAVVADIAS Grigorios" w:date="2023-06-28T16:41:00Z"/>
        </w:rPr>
      </w:pPr>
      <w:del w:id="28" w:author="KAVVADIAS Grigorios" w:date="2023-06-28T16:41:00Z">
        <w:r w:rsidDel="0065760E">
          <w:delText xml:space="preserve"> the </w:delText>
        </w:r>
      </w:del>
      <w:proofErr w:type="spellStart"/>
      <w:r>
        <w:t>CnL</w:t>
      </w:r>
      <w:proofErr w:type="spellEnd"/>
      <w:r>
        <w:t xml:space="preserve"> harmonized OLD </w:t>
      </w:r>
      <w:proofErr w:type="gramStart"/>
      <w:r>
        <w:t xml:space="preserve">Context </w:t>
      </w:r>
      <w:ins w:id="29" w:author="KAVVADIAS Grigorios" w:date="2023-06-28T16:41:00Z">
        <w:r w:rsidR="0065760E">
          <w:t xml:space="preserve"> (</w:t>
        </w:r>
        <w:proofErr w:type="gramEnd"/>
        <w:r w:rsidR="0065760E">
          <w:t xml:space="preserve">from old </w:t>
        </w:r>
        <w:proofErr w:type="spellStart"/>
        <w:r w:rsidR="0065760E">
          <w:t>Classlab</w:t>
        </w:r>
        <w:proofErr w:type="spellEnd"/>
        <w:r w:rsidR="0065760E">
          <w:t>)</w:t>
        </w:r>
      </w:ins>
    </w:p>
    <w:p w14:paraId="7AEE4202" w14:textId="1CE273B1" w:rsidR="0065760E" w:rsidRDefault="00A83806" w:rsidP="0065760E">
      <w:pPr>
        <w:pStyle w:val="NormalWeb"/>
        <w:numPr>
          <w:ilvl w:val="0"/>
          <w:numId w:val="1"/>
        </w:numPr>
        <w:rPr>
          <w:ins w:id="30" w:author="KAVVADIAS Grigorios" w:date="2023-06-28T16:40:00Z"/>
        </w:rPr>
        <w:pPrChange w:id="31" w:author="KAVVADIAS Grigorios" w:date="2023-06-28T16:41:00Z">
          <w:pPr>
            <w:pStyle w:val="NormalWeb"/>
          </w:pPr>
        </w:pPrChange>
      </w:pPr>
      <w:del w:id="32" w:author="KAVVADIAS Grigorios" w:date="2023-06-28T16:41:00Z">
        <w:r w:rsidDel="0065760E">
          <w:delText>still in sigma.</w:delText>
        </w:r>
      </w:del>
      <w:proofErr w:type="spellStart"/>
      <w:ins w:id="33" w:author="KAVVADIAS Grigorios" w:date="2023-06-28T16:41:00Z">
        <w:r w:rsidR="0065760E">
          <w:t>CnL</w:t>
        </w:r>
        <w:proofErr w:type="spellEnd"/>
        <w:r w:rsidR="0065760E">
          <w:t xml:space="preserve"> harmonized Context</w:t>
        </w:r>
      </w:ins>
      <w:r>
        <w:t xml:space="preserve"> </w:t>
      </w:r>
      <w:ins w:id="34" w:author="KAVVADIAS Grigorios" w:date="2023-06-28T16:41:00Z">
        <w:r w:rsidR="0065760E">
          <w:t>(from EUR-Lex)</w:t>
        </w:r>
      </w:ins>
    </w:p>
    <w:p w14:paraId="1ED0C010" w14:textId="2FF01E8C" w:rsidR="004F4FD5" w:rsidRDefault="004F4FD5" w:rsidP="00A83806">
      <w:pPr>
        <w:pStyle w:val="NormalWeb"/>
        <w:rPr>
          <w:ins w:id="35" w:author="KAVVADIAS Grigorios" w:date="2023-06-28T16:43:00Z"/>
        </w:rPr>
      </w:pPr>
      <w:ins w:id="36" w:author="KAVVADIAS Grigorios" w:date="2023-06-28T16:42:00Z">
        <w:r>
          <w:t xml:space="preserve">After exhaustive investigation, </w:t>
        </w:r>
      </w:ins>
      <w:proofErr w:type="spellStart"/>
      <w:r w:rsidR="00A83806">
        <w:t>Trasys</w:t>
      </w:r>
      <w:proofErr w:type="spellEnd"/>
      <w:r w:rsidR="00A83806">
        <w:t xml:space="preserve"> </w:t>
      </w:r>
      <w:del w:id="37" w:author="KAVVADIAS Grigorios" w:date="2023-06-28T16:42:00Z">
        <w:r w:rsidR="00A83806" w:rsidDel="004F4FD5">
          <w:delText xml:space="preserve">checked in test if it was due to this, by </w:delText>
        </w:r>
      </w:del>
      <w:r w:rsidR="00A83806">
        <w:t>remov</w:t>
      </w:r>
      <w:ins w:id="38" w:author="KAVVADIAS Grigorios" w:date="2023-06-28T16:42:00Z">
        <w:r>
          <w:t>ed</w:t>
        </w:r>
      </w:ins>
      <w:del w:id="39" w:author="KAVVADIAS Grigorios" w:date="2023-06-28T16:42:00Z">
        <w:r w:rsidR="00A83806" w:rsidDel="004F4FD5">
          <w:delText>ing</w:delText>
        </w:r>
      </w:del>
      <w:r w:rsidR="00A83806">
        <w:t xml:space="preserve"> </w:t>
      </w:r>
      <w:ins w:id="40" w:author="KAVVADIAS Grigorios" w:date="2023-06-28T16:43:00Z">
        <w:r>
          <w:t xml:space="preserve">DISCLI data related to </w:t>
        </w:r>
        <w:proofErr w:type="spellStart"/>
        <w:r w:rsidRPr="004F4FD5">
          <w:t>CnL</w:t>
        </w:r>
        <w:proofErr w:type="spellEnd"/>
        <w:r w:rsidRPr="004F4FD5">
          <w:t xml:space="preserve"> harmonized OLD </w:t>
        </w:r>
        <w:proofErr w:type="gramStart"/>
        <w:r w:rsidRPr="004F4FD5">
          <w:t>Context  (</w:t>
        </w:r>
        <w:proofErr w:type="gramEnd"/>
        <w:r w:rsidRPr="004F4FD5">
          <w:t xml:space="preserve">from old </w:t>
        </w:r>
        <w:proofErr w:type="spellStart"/>
        <w:r w:rsidRPr="004F4FD5">
          <w:t>Classlab</w:t>
        </w:r>
        <w:proofErr w:type="spellEnd"/>
        <w:r w:rsidRPr="004F4FD5">
          <w:t>)</w:t>
        </w:r>
        <w:r>
          <w:t xml:space="preserve"> and this </w:t>
        </w:r>
        <w:r w:rsidR="007C2ABA">
          <w:t>addressed the Dissemination problem with Candidate List and</w:t>
        </w:r>
      </w:ins>
      <w:ins w:id="41" w:author="KAVVADIAS Grigorios" w:date="2023-06-28T16:44:00Z">
        <w:r w:rsidR="007C2ABA">
          <w:t xml:space="preserve"> other Items, which previously could not be published on ECHA website.</w:t>
        </w:r>
      </w:ins>
    </w:p>
    <w:p w14:paraId="01C8355A" w14:textId="2EFEE8E8" w:rsidR="004F4FD5" w:rsidRDefault="007C2ABA" w:rsidP="00A83806">
      <w:pPr>
        <w:pStyle w:val="NormalWeb"/>
        <w:rPr>
          <w:ins w:id="42" w:author="KAVVADIAS Grigorios" w:date="2023-06-28T16:43:00Z"/>
        </w:rPr>
      </w:pPr>
      <w:ins w:id="43" w:author="KAVVADIAS Grigorios" w:date="2023-06-28T16:44:00Z">
        <w:r>
          <w:t xml:space="preserve">As a next step, </w:t>
        </w:r>
      </w:ins>
      <w:ins w:id="44" w:author="KAVVADIAS Grigorios" w:date="2023-06-28T16:45:00Z">
        <w:r>
          <w:t xml:space="preserve">on Monday </w:t>
        </w:r>
      </w:ins>
      <w:ins w:id="45" w:author="KAVVADIAS Grigorios" w:date="2023-06-28T16:44:00Z">
        <w:r>
          <w:t xml:space="preserve">I was asked </w:t>
        </w:r>
      </w:ins>
      <w:ins w:id="46" w:author="KAVVADIAS Grigorios" w:date="2023-06-28T16:45:00Z">
        <w:r>
          <w:t xml:space="preserve">for </w:t>
        </w:r>
      </w:ins>
      <w:ins w:id="47" w:author="KAVVADIAS Grigorios" w:date="2023-06-28T16:44:00Z">
        <w:r>
          <w:t xml:space="preserve">an emergency </w:t>
        </w:r>
      </w:ins>
      <w:ins w:id="48" w:author="KAVVADIAS Grigorios" w:date="2023-06-28T16:45:00Z">
        <w:r>
          <w:t xml:space="preserve">similar </w:t>
        </w:r>
      </w:ins>
      <w:proofErr w:type="spellStart"/>
      <w:ins w:id="49" w:author="KAVVADIAS Grigorios" w:date="2023-06-28T16:44:00Z">
        <w:r>
          <w:t>RfC</w:t>
        </w:r>
        <w:proofErr w:type="spellEnd"/>
        <w:r>
          <w:t xml:space="preserve"> </w:t>
        </w:r>
      </w:ins>
      <w:ins w:id="50" w:author="KAVVADIAS Grigorios" w:date="2023-06-28T16:45:00Z">
        <w:r>
          <w:t>on</w:t>
        </w:r>
      </w:ins>
      <w:ins w:id="51" w:author="KAVVADIAS Grigorios" w:date="2023-06-28T16:44:00Z">
        <w:r>
          <w:t xml:space="preserve"> Production</w:t>
        </w:r>
      </w:ins>
      <w:ins w:id="52" w:author="KAVVADIAS Grigorios" w:date="2023-06-28T16:45:00Z">
        <w:r>
          <w:t xml:space="preserve">. Based on this </w:t>
        </w:r>
        <w:proofErr w:type="spellStart"/>
        <w:r>
          <w:t>RfC</w:t>
        </w:r>
        <w:proofErr w:type="spellEnd"/>
        <w:r>
          <w:t xml:space="preserve">, </w:t>
        </w:r>
        <w:proofErr w:type="spellStart"/>
        <w:r>
          <w:t>CnL</w:t>
        </w:r>
        <w:proofErr w:type="spellEnd"/>
        <w:r>
          <w:t xml:space="preserve"> harmonized OLD </w:t>
        </w:r>
        <w:proofErr w:type="gramStart"/>
        <w:r>
          <w:t>Context  (</w:t>
        </w:r>
        <w:proofErr w:type="gramEnd"/>
        <w:r>
          <w:t xml:space="preserve">from old </w:t>
        </w:r>
        <w:proofErr w:type="spellStart"/>
        <w:r>
          <w:t>Classlab</w:t>
        </w:r>
        <w:proofErr w:type="spellEnd"/>
        <w:r>
          <w:t>)</w:t>
        </w:r>
        <w:r>
          <w:t xml:space="preserve"> should also </w:t>
        </w:r>
      </w:ins>
      <w:ins w:id="53" w:author="KAVVADIAS Grigorios" w:date="2023-06-28T16:46:00Z">
        <w:r>
          <w:t xml:space="preserve">be </w:t>
        </w:r>
      </w:ins>
      <w:ins w:id="54" w:author="KAVVADIAS Grigorios" w:date="2023-06-28T16:45:00Z">
        <w:r>
          <w:t>removed on SIGMA Production</w:t>
        </w:r>
      </w:ins>
      <w:ins w:id="55" w:author="KAVVADIAS Grigorios" w:date="2023-06-28T16:46:00Z">
        <w:r>
          <w:t xml:space="preserve"> in order to have the rest of the Candidate list items published on production</w:t>
        </w:r>
      </w:ins>
      <w:ins w:id="56" w:author="KAVVADIAS Grigorios" w:date="2023-06-28T16:45:00Z">
        <w:r>
          <w:t>.</w:t>
        </w:r>
      </w:ins>
    </w:p>
    <w:p w14:paraId="63FBF1CD" w14:textId="27642822" w:rsidR="00A83806" w:rsidDel="007C2ABA" w:rsidRDefault="00A83806" w:rsidP="00A83806">
      <w:pPr>
        <w:pStyle w:val="NormalWeb"/>
        <w:rPr>
          <w:del w:id="57" w:author="KAVVADIAS Grigorios" w:date="2023-06-28T16:46:00Z"/>
        </w:rPr>
      </w:pPr>
      <w:del w:id="58" w:author="KAVVADIAS Grigorios" w:date="2023-06-28T16:46:00Z">
        <w:r w:rsidDel="007C2ABA">
          <w:delText>the table and most of the issues in dissemination disappeared. As a result on Monday I was asked to have an emergency RfC to put this in Production and fix most of the Candidate list issues.</w:delText>
        </w:r>
      </w:del>
    </w:p>
    <w:p w14:paraId="53782574" w14:textId="4D1030C1" w:rsidR="00A83806" w:rsidDel="007C2ABA" w:rsidRDefault="00A83806" w:rsidP="00A83806">
      <w:pPr>
        <w:pStyle w:val="NormalWeb"/>
        <w:rPr>
          <w:del w:id="59" w:author="KAVVADIAS Grigorios" w:date="2023-06-28T16:46:00Z"/>
        </w:rPr>
      </w:pPr>
      <w:del w:id="60" w:author="KAVVADIAS Grigorios" w:date="2023-06-28T16:46:00Z">
        <w:r w:rsidDel="007C2ABA">
          <w:delText> </w:delText>
        </w:r>
      </w:del>
    </w:p>
    <w:p w14:paraId="4341C721" w14:textId="732BD304" w:rsidR="00A83806" w:rsidDel="007C2ABA" w:rsidRDefault="00A83806" w:rsidP="00A83806">
      <w:pPr>
        <w:pStyle w:val="NormalWeb"/>
        <w:rPr>
          <w:del w:id="61" w:author="KAVVADIAS Grigorios" w:date="2023-06-28T16:46:00Z"/>
        </w:rPr>
      </w:pPr>
      <w:del w:id="62" w:author="KAVVADIAS Grigorios" w:date="2023-06-28T16:46:00Z">
        <w:r w:rsidDel="007C2ABA">
          <w:delText>There are still some issues linked to sigma – but not the new Classlab implementation – and trasys is trying to understand what it is  together with Disssemination</w:delText>
        </w:r>
      </w:del>
    </w:p>
    <w:p w14:paraId="3D533588" w14:textId="77777777" w:rsidR="008501DD" w:rsidRPr="00A83806" w:rsidRDefault="008501DD">
      <w:pPr>
        <w:rPr>
          <w:lang w:val="el-GR"/>
          <w:rPrChange w:id="63" w:author="KAVVADIAS Grigorios" w:date="2023-06-28T16:34:00Z">
            <w:rPr/>
          </w:rPrChange>
        </w:rPr>
      </w:pPr>
    </w:p>
    <w:sectPr w:rsidR="008501DD" w:rsidRPr="00A83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2210B"/>
    <w:multiLevelType w:val="hybridMultilevel"/>
    <w:tmpl w:val="C8C6F54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 w16cid:durableId="5971478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VVADIAS Grigorios">
    <w15:presenceInfo w15:providerId="AD" w15:userId="S::P70728@nrb.be::cac1e9c9-18b1-42af-8a39-2650fb75a1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06"/>
    <w:rsid w:val="004C11B9"/>
    <w:rsid w:val="004F4FD5"/>
    <w:rsid w:val="0065760E"/>
    <w:rsid w:val="007C2ABA"/>
    <w:rsid w:val="008501DD"/>
    <w:rsid w:val="00A27288"/>
    <w:rsid w:val="00A8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1D550"/>
  <w15:chartTrackingRefBased/>
  <w15:docId w15:val="{7576EA6B-6089-46C0-921D-2888316F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A838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KAVVADIAS Grigorios</dc:creator>
  <cp:keywords/>
  <dc:description/>
  <cp:lastModifiedBy>KAVVADIAS Grigorios</cp:lastModifiedBy>
  <cp:revision>3</cp:revision>
  <dcterms:created xsi:type="dcterms:W3CDTF">2023-06-28T13:33:00Z</dcterms:created>
  <dcterms:modified xsi:type="dcterms:W3CDTF">2023-06-28T13:46:00Z</dcterms:modified>
</cp:coreProperties>
</file>